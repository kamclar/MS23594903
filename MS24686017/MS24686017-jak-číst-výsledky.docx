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2867F" w14:textId="33F8E65F" w:rsidR="00C10DA5" w:rsidRPr="00771116" w:rsidRDefault="00C10DA5">
      <w:pPr>
        <w:rPr>
          <w:lang w:val="cs-CZ"/>
        </w:rPr>
      </w:pPr>
      <w:r w:rsidRPr="00A43830">
        <w:rPr>
          <w:u w:val="single"/>
          <w:lang w:val="cs-CZ"/>
        </w:rPr>
        <w:t>Proteo</w:t>
      </w:r>
      <w:r w:rsidRPr="00771116">
        <w:rPr>
          <w:lang w:val="cs-CZ"/>
        </w:rPr>
        <w:t xml:space="preserve">mická </w:t>
      </w:r>
      <w:r w:rsidR="00E61DFF" w:rsidRPr="00771116">
        <w:rPr>
          <w:lang w:val="cs-CZ"/>
        </w:rPr>
        <w:t xml:space="preserve">data </w:t>
      </w:r>
      <w:bookmarkStart w:id="0" w:name="_Hlk44344710"/>
      <w:r w:rsidR="00E61DFF" w:rsidRPr="00771116">
        <w:rPr>
          <w:lang w:val="cs-CZ"/>
        </w:rPr>
        <w:t>– export</w:t>
      </w:r>
      <w:r w:rsidRPr="00771116">
        <w:rPr>
          <w:lang w:val="cs-CZ"/>
        </w:rPr>
        <w:t xml:space="preserve"> ex</w:t>
      </w:r>
      <w:r w:rsidR="00903371">
        <w:rPr>
          <w:lang w:val="cs-CZ"/>
        </w:rPr>
        <w:t>cel</w:t>
      </w:r>
    </w:p>
    <w:bookmarkEnd w:id="0"/>
    <w:p w14:paraId="512D7822" w14:textId="77777777" w:rsidR="00903371" w:rsidRDefault="00903371">
      <w:pPr>
        <w:rPr>
          <w:rFonts w:cstheme="minorHAnsi"/>
          <w:lang w:val="cs-CZ"/>
        </w:rPr>
      </w:pPr>
    </w:p>
    <w:p w14:paraId="7812F5F2" w14:textId="15DAAFCF" w:rsidR="00FA40C5" w:rsidRPr="00771116" w:rsidRDefault="00C10DA5">
      <w:pPr>
        <w:rPr>
          <w:rFonts w:cstheme="minorHAnsi"/>
          <w:lang w:val="cs-CZ"/>
        </w:rPr>
      </w:pPr>
      <w:r w:rsidRPr="00771116">
        <w:rPr>
          <w:rFonts w:cstheme="minorHAnsi"/>
          <w:lang w:val="cs-CZ"/>
        </w:rPr>
        <w:tab/>
        <w:t>Výstupem proteomické analýzy je</w:t>
      </w:r>
      <w:r w:rsidR="00F41EFC" w:rsidRPr="00771116">
        <w:rPr>
          <w:rFonts w:cstheme="minorHAnsi"/>
          <w:lang w:val="cs-CZ"/>
        </w:rPr>
        <w:t xml:space="preserve"> </w:t>
      </w:r>
      <w:r w:rsidRPr="00771116">
        <w:rPr>
          <w:rFonts w:cstheme="minorHAnsi"/>
          <w:lang w:val="cs-CZ"/>
        </w:rPr>
        <w:t>seznam identifikovaných proteinů s kvanti</w:t>
      </w:r>
      <w:r w:rsidR="00472C92" w:rsidRPr="00771116">
        <w:rPr>
          <w:rFonts w:cstheme="minorHAnsi"/>
          <w:lang w:val="cs-CZ"/>
        </w:rPr>
        <w:t>tat</w:t>
      </w:r>
      <w:r w:rsidRPr="00771116">
        <w:rPr>
          <w:rFonts w:cstheme="minorHAnsi"/>
          <w:lang w:val="cs-CZ"/>
        </w:rPr>
        <w:t xml:space="preserve">ivní hodnotou pro každý vzorek datasetu. </w:t>
      </w:r>
      <w:r w:rsidR="002C6CDC" w:rsidRPr="00771116">
        <w:rPr>
          <w:rFonts w:cstheme="minorHAnsi"/>
          <w:lang w:val="cs-CZ"/>
        </w:rPr>
        <w:t xml:space="preserve">Data byla </w:t>
      </w:r>
      <w:r w:rsidRPr="00771116">
        <w:rPr>
          <w:rFonts w:cstheme="minorHAnsi"/>
          <w:lang w:val="cs-CZ"/>
        </w:rPr>
        <w:t>procesována v programu Perseus</w:t>
      </w:r>
      <w:r w:rsidR="00FA40C5" w:rsidRPr="00771116">
        <w:rPr>
          <w:rFonts w:cstheme="minorHAnsi"/>
          <w:lang w:val="cs-CZ"/>
        </w:rPr>
        <w:fldChar w:fldCharType="begin">
          <w:fldData xml:space="preserve">PEVuZE5vdGU+PENpdGU+PEF1dGhvcj5UeWFub3ZhPC9BdXRob3I+PFllYXI+MjAxNjwvWWVhcj48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</w:fldData>
        </w:fldChar>
      </w:r>
      <w:r w:rsidR="00FA40C5" w:rsidRPr="00771116">
        <w:rPr>
          <w:rFonts w:cstheme="minorHAnsi"/>
          <w:lang w:val="cs-CZ"/>
        </w:rPr>
        <w:instrText xml:space="preserve"> ADDIN EN.CITE </w:instrText>
      </w:r>
      <w:r w:rsidR="00FA40C5" w:rsidRPr="00771116">
        <w:rPr>
          <w:rFonts w:cstheme="minorHAnsi"/>
          <w:lang w:val="cs-CZ"/>
        </w:rPr>
        <w:fldChar w:fldCharType="begin">
          <w:fldData xml:space="preserve">PEVuZE5vdGU+PENpdGU+PEF1dGhvcj5UeWFub3ZhPC9BdXRob3I+PFllYXI+MjAxNjwvWWVhcj48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</w:fldData>
        </w:fldChar>
      </w:r>
      <w:r w:rsidR="00FA40C5" w:rsidRPr="00771116">
        <w:rPr>
          <w:rFonts w:cstheme="minorHAnsi"/>
          <w:lang w:val="cs-CZ"/>
        </w:rPr>
        <w:instrText xml:space="preserve"> ADDIN EN.CITE.DATA </w:instrText>
      </w:r>
      <w:r w:rsidR="00FA40C5" w:rsidRPr="00771116">
        <w:rPr>
          <w:rFonts w:cstheme="minorHAnsi"/>
          <w:lang w:val="cs-CZ"/>
        </w:rPr>
      </w:r>
      <w:r w:rsidR="00FA40C5" w:rsidRPr="00771116">
        <w:rPr>
          <w:rFonts w:cstheme="minorHAnsi"/>
          <w:lang w:val="cs-CZ"/>
        </w:rPr>
        <w:fldChar w:fldCharType="end"/>
      </w:r>
      <w:r w:rsidR="00FA40C5" w:rsidRPr="00771116">
        <w:rPr>
          <w:rFonts w:cstheme="minorHAnsi"/>
          <w:lang w:val="cs-CZ"/>
        </w:rPr>
      </w:r>
      <w:r w:rsidR="00FA40C5" w:rsidRPr="00771116">
        <w:rPr>
          <w:rFonts w:cstheme="minorHAnsi"/>
          <w:lang w:val="cs-CZ"/>
        </w:rPr>
        <w:fldChar w:fldCharType="separate"/>
      </w:r>
      <w:r w:rsidR="00FA40C5" w:rsidRPr="00771116">
        <w:rPr>
          <w:rFonts w:cstheme="minorHAnsi"/>
          <w:noProof/>
          <w:lang w:val="cs-CZ"/>
        </w:rPr>
        <w:t>(1)</w:t>
      </w:r>
      <w:r w:rsidR="00FA40C5" w:rsidRPr="00771116">
        <w:rPr>
          <w:rFonts w:cstheme="minorHAnsi"/>
          <w:lang w:val="cs-CZ"/>
        </w:rPr>
        <w:fldChar w:fldCharType="end"/>
      </w:r>
      <w:r w:rsidR="00C418F5">
        <w:rPr>
          <w:rFonts w:cstheme="minorHAnsi"/>
          <w:lang w:val="cs-CZ"/>
        </w:rPr>
        <w:t>.</w:t>
      </w:r>
      <w:r w:rsidR="002C6CDC" w:rsidRPr="00771116">
        <w:rPr>
          <w:rFonts w:cstheme="minorHAnsi"/>
          <w:lang w:val="cs-CZ"/>
        </w:rPr>
        <w:t xml:space="preserve"> Vzorky jsou následně setříděny do skupin, které musí v případě požadavku na statistické vyhodnocení obsahovat alespoň triplikát.</w:t>
      </w:r>
      <w:r w:rsidR="003029C1" w:rsidRPr="00771116">
        <w:rPr>
          <w:rFonts w:cstheme="minorHAnsi"/>
          <w:lang w:val="cs-CZ"/>
        </w:rPr>
        <w:t xml:space="preserve"> </w:t>
      </w:r>
      <w:r w:rsidR="00A43830" w:rsidRPr="00771116">
        <w:rPr>
          <w:rFonts w:cstheme="minorHAnsi"/>
          <w:lang w:val="cs-CZ"/>
        </w:rPr>
        <w:t>Po procesování jsou h</w:t>
      </w:r>
      <w:r w:rsidR="003029C1" w:rsidRPr="00771116">
        <w:rPr>
          <w:rFonts w:cstheme="minorHAnsi"/>
          <w:lang w:val="cs-CZ"/>
        </w:rPr>
        <w:t>odnoty</w:t>
      </w:r>
      <w:r w:rsidR="002C6CDC" w:rsidRPr="00771116">
        <w:rPr>
          <w:rFonts w:cstheme="minorHAnsi"/>
          <w:lang w:val="cs-CZ"/>
        </w:rPr>
        <w:t xml:space="preserve"> intenzit</w:t>
      </w:r>
      <w:r w:rsidR="003029C1" w:rsidRPr="00771116">
        <w:rPr>
          <w:rFonts w:cstheme="minorHAnsi"/>
          <w:lang w:val="cs-CZ"/>
        </w:rPr>
        <w:t xml:space="preserve"> převedeny do binárního logaritmu. </w:t>
      </w:r>
      <w:r w:rsidR="00135579" w:rsidRPr="00771116">
        <w:rPr>
          <w:rFonts w:cstheme="minorHAnsi"/>
          <w:lang w:val="cs-CZ"/>
        </w:rPr>
        <w:t xml:space="preserve">Zachovány byly pouze ty identifikace, které mají v případě triplikátu alespoň dvě platné hodnoty intenzity v alespoň jedné skupině. </w:t>
      </w:r>
      <w:r w:rsidR="002C6CDC" w:rsidRPr="00771116">
        <w:rPr>
          <w:rFonts w:cstheme="minorHAnsi"/>
          <w:lang w:val="cs-CZ"/>
        </w:rPr>
        <w:t>Následně</w:t>
      </w:r>
      <w:r w:rsidR="00472C92" w:rsidRPr="00771116">
        <w:rPr>
          <w:rFonts w:cstheme="minorHAnsi"/>
          <w:lang w:val="cs-CZ"/>
        </w:rPr>
        <w:t xml:space="preserve"> byly spočítány T</w:t>
      </w:r>
      <w:r w:rsidR="00F41EFC" w:rsidRPr="00771116">
        <w:rPr>
          <w:rFonts w:cstheme="minorHAnsi"/>
          <w:lang w:val="cs-CZ"/>
        </w:rPr>
        <w:t>-</w:t>
      </w:r>
      <w:r w:rsidR="00472C92" w:rsidRPr="00771116">
        <w:rPr>
          <w:rFonts w:cstheme="minorHAnsi"/>
          <w:lang w:val="cs-CZ"/>
        </w:rPr>
        <w:t xml:space="preserve">testy pro jednotlivá z požadovaných porovnání. Již od začátku pracujeme s LFQ intenzitami </w:t>
      </w:r>
      <w:r w:rsidR="005F5292" w:rsidRPr="00771116">
        <w:rPr>
          <w:rFonts w:cstheme="minorHAnsi"/>
          <w:lang w:val="cs-CZ"/>
        </w:rPr>
        <w:t xml:space="preserve">- výsledek hledání </w:t>
      </w:r>
      <w:r w:rsidR="00472C92" w:rsidRPr="00771116">
        <w:rPr>
          <w:rFonts w:cstheme="minorHAnsi"/>
          <w:lang w:val="cs-CZ"/>
        </w:rPr>
        <w:t>programem MaxQuant</w:t>
      </w:r>
      <w:r w:rsidR="003029C1" w:rsidRPr="00771116">
        <w:rPr>
          <w:rFonts w:cstheme="minorHAnsi"/>
          <w:lang w:val="cs-CZ"/>
        </w:rPr>
        <w:fldChar w:fldCharType="begin"/>
      </w:r>
      <w:r w:rsidR="003029C1" w:rsidRPr="00771116">
        <w:rPr>
          <w:rFonts w:cstheme="minorHAnsi"/>
          <w:lang w:val="cs-CZ"/>
        </w:rPr>
        <w:instrText xml:space="preserve"> ADDIN EN.CITE &lt;EndNote&gt;&lt;Cite&gt;&lt;Author&gt;Cox&lt;/Author&gt;&lt;Year&gt;2014&lt;/Year&gt;&lt;RecNum&gt;7&lt;/RecNum&gt;&lt;DisplayText&gt;(2)&lt;/DisplayText&gt;&lt;record&gt;&lt;rec-number&gt;7&lt;/rec-number&gt;&lt;foreign-keys&gt;&lt;key app="EN" db-id="5fv22rzsm9sexpere07vzpflaxdavw52f9ft" timestamp="1514559357"&gt;7&lt;/key&gt;&lt;/foreign-keys&gt;&lt;ref-type name="Journal Article"&gt;17&lt;/ref-type&gt;&lt;contributors&gt;&lt;authors&gt;&lt;author&gt;Cox, J.&lt;/author&gt;&lt;author&gt;Hein, M. Y.&lt;/author&gt;&lt;author&gt;Luber, C. A.&lt;/author&gt;&lt;author&gt;Paron, I.&lt;/author&gt;&lt;author&gt;Nagaraj, N.&lt;/author&gt;&lt;author&gt;Mann, M.&lt;/author&gt;&lt;/authors&gt;&lt;/contributors&gt;&lt;auth-address&gt;From the double daggerDepartment of Proteomics and Signal Transduction, Max Planck Institute of Biochemistry, Am Klopferspitz 18, D-82152 Martinsried, Germany cox@biochem.mpg.de mmann@biochem.mpg.de.&amp;#xD;From the double daggerDepartment of Proteomics and Signal Transduction, Max Planck Institute of Biochemistry, Am Klopferspitz 18, D-82152 Martinsried, Germany.&lt;/auth-address&gt;&lt;titles&gt;&lt;title&gt;Accurate proteome-wide label-free quantification by delayed normalization and maximal peptide ratio extraction, termed MaxLFQ&lt;/title&gt;&lt;secondary-title&gt;Mol Cell Proteomics&lt;/secondary-title&gt;&lt;/titles&gt;&lt;periodical&gt;&lt;full-title&gt;Mol Cell Proteomics&lt;/full-title&gt;&lt;/periodical&gt;&lt;pages&gt;2513-26&lt;/pages&gt;&lt;volume&gt;13&lt;/volume&gt;&lt;number&gt;9&lt;/number&gt;&lt;edition&gt;2014/06/20&lt;/edition&gt;&lt;keywords&gt;&lt;keyword&gt;*Algorithms&lt;/keyword&gt;&lt;keyword&gt;Escherichia coli/metabolism&lt;/keyword&gt;&lt;keyword&gt;HeLa Cells&lt;/keyword&gt;&lt;keyword&gt;Humans&lt;/keyword&gt;&lt;keyword&gt;Peptides/analysis&lt;/keyword&gt;&lt;keyword&gt;Proteins/*analysis&lt;/keyword&gt;&lt;keyword&gt;Proteome&lt;/keyword&gt;&lt;keyword&gt;Proteomics/*methods&lt;/keyword&gt;&lt;keyword&gt;Software&lt;/keyword&gt;&lt;/keywords&gt;&lt;dates&gt;&lt;year&gt;2014&lt;/year&gt;&lt;pub-dates&gt;&lt;date&gt;Sep&lt;/date&gt;&lt;/pub-dates&gt;&lt;/dates&gt;&lt;isbn&gt;1535-9484 (Electronic)&amp;#xD;1535-9476 (Linking)&lt;/isbn&gt;&lt;accession-num&gt;24942700&lt;/accession-num&gt;&lt;urls&gt;&lt;related-urls&gt;&lt;url&gt;https://www.ncbi.nlm.nih.gov/pubmed/24942700&lt;/url&gt;&lt;/related-urls&gt;&lt;/urls&gt;&lt;custom2&gt;PMC4159666&lt;/custom2&gt;&lt;electronic-resource-num&gt;10.1074/mcp.M113.031591&lt;/electronic-resource-num&gt;&lt;/record&gt;&lt;/Cite&gt;&lt;/EndNote&gt;</w:instrText>
      </w:r>
      <w:r w:rsidR="003029C1" w:rsidRPr="00771116">
        <w:rPr>
          <w:rFonts w:cstheme="minorHAnsi"/>
          <w:lang w:val="cs-CZ"/>
        </w:rPr>
        <w:fldChar w:fldCharType="separate"/>
      </w:r>
      <w:r w:rsidR="003029C1" w:rsidRPr="00771116">
        <w:rPr>
          <w:rFonts w:cstheme="minorHAnsi"/>
          <w:noProof/>
          <w:lang w:val="cs-CZ"/>
        </w:rPr>
        <w:t>(2)</w:t>
      </w:r>
      <w:r w:rsidR="003029C1" w:rsidRPr="00771116">
        <w:rPr>
          <w:rFonts w:cstheme="minorHAnsi"/>
          <w:lang w:val="cs-CZ"/>
        </w:rPr>
        <w:fldChar w:fldCharType="end"/>
      </w:r>
      <w:r w:rsidR="00C418F5">
        <w:rPr>
          <w:rFonts w:cstheme="minorHAnsi"/>
          <w:lang w:val="cs-CZ"/>
        </w:rPr>
        <w:t xml:space="preserve"> nebo DIA-NN v případě dat měřených pomocí DIA</w:t>
      </w:r>
      <w:r w:rsidR="00135579" w:rsidRPr="00771116">
        <w:rPr>
          <w:rFonts w:cstheme="minorHAnsi"/>
          <w:lang w:val="cs-CZ"/>
        </w:rPr>
        <w:t>. J</w:t>
      </w:r>
      <w:r w:rsidR="00472C92" w:rsidRPr="00771116">
        <w:rPr>
          <w:rFonts w:cstheme="minorHAnsi"/>
          <w:lang w:val="cs-CZ"/>
        </w:rPr>
        <w:t>edná se tedy o data</w:t>
      </w:r>
      <w:r w:rsidR="00135579" w:rsidRPr="00771116">
        <w:rPr>
          <w:rFonts w:cstheme="minorHAnsi"/>
          <w:lang w:val="cs-CZ"/>
        </w:rPr>
        <w:t>,</w:t>
      </w:r>
      <w:r w:rsidR="00472C92" w:rsidRPr="00771116">
        <w:rPr>
          <w:rFonts w:cstheme="minorHAnsi"/>
          <w:lang w:val="cs-CZ"/>
        </w:rPr>
        <w:t xml:space="preserve"> která byla normalizována už v průběhu </w:t>
      </w:r>
      <w:r w:rsidR="00F41EFC" w:rsidRPr="00771116">
        <w:rPr>
          <w:rFonts w:cstheme="minorHAnsi"/>
          <w:lang w:val="cs-CZ"/>
        </w:rPr>
        <w:t>vyhodnocení</w:t>
      </w:r>
      <w:r w:rsidR="002C6CDC" w:rsidRPr="00771116">
        <w:rPr>
          <w:rFonts w:cstheme="minorHAnsi"/>
          <w:lang w:val="cs-CZ"/>
        </w:rPr>
        <w:t xml:space="preserve"> a</w:t>
      </w:r>
      <w:r w:rsidR="00472C92" w:rsidRPr="00771116">
        <w:rPr>
          <w:rFonts w:cstheme="minorHAnsi"/>
          <w:lang w:val="cs-CZ"/>
        </w:rPr>
        <w:t xml:space="preserve"> není nutná další normalizace</w:t>
      </w:r>
      <w:r w:rsidR="00F41EFC" w:rsidRPr="00771116">
        <w:rPr>
          <w:rFonts w:cstheme="minorHAnsi"/>
          <w:lang w:val="cs-CZ"/>
        </w:rPr>
        <w:t>.</w:t>
      </w:r>
    </w:p>
    <w:p w14:paraId="0A723396" w14:textId="7898566C" w:rsidR="00FA40C5" w:rsidRPr="00771116" w:rsidRDefault="003029C1">
      <w:pPr>
        <w:rPr>
          <w:rFonts w:cstheme="minorHAnsi"/>
          <w:lang w:val="cs-CZ"/>
        </w:rPr>
      </w:pPr>
      <w:r w:rsidRPr="00771116">
        <w:rPr>
          <w:rFonts w:cstheme="minorHAnsi"/>
          <w:lang w:val="cs-CZ"/>
        </w:rPr>
        <w:tab/>
        <w:t xml:space="preserve">V tomto bodě byla vygenerována tabulka, která se Vám dostává do rukou. Excelový soubor obsahuje tolik </w:t>
      </w:r>
      <w:r w:rsidR="00F41EFC" w:rsidRPr="00771116">
        <w:rPr>
          <w:rFonts w:cstheme="minorHAnsi"/>
          <w:lang w:val="cs-CZ"/>
        </w:rPr>
        <w:t>listů,</w:t>
      </w:r>
      <w:r w:rsidRPr="00771116">
        <w:rPr>
          <w:rFonts w:cstheme="minorHAnsi"/>
          <w:lang w:val="cs-CZ"/>
        </w:rPr>
        <w:t xml:space="preserve"> jaký byl počet porovnání </w:t>
      </w:r>
      <w:r w:rsidR="002C6CDC" w:rsidRPr="00771116">
        <w:rPr>
          <w:rFonts w:cstheme="minorHAnsi"/>
          <w:lang w:val="cs-CZ"/>
        </w:rPr>
        <w:t xml:space="preserve">a </w:t>
      </w:r>
      <w:r w:rsidR="002625F8">
        <w:rPr>
          <w:rFonts w:cstheme="minorHAnsi"/>
          <w:lang w:val="cs-CZ"/>
        </w:rPr>
        <w:t xml:space="preserve">jeden </w:t>
      </w:r>
      <w:r w:rsidR="002C6CDC" w:rsidRPr="00771116">
        <w:rPr>
          <w:rFonts w:cstheme="minorHAnsi"/>
          <w:lang w:val="cs-CZ"/>
        </w:rPr>
        <w:t>navíc</w:t>
      </w:r>
      <w:r w:rsidRPr="00771116">
        <w:rPr>
          <w:rFonts w:cstheme="minorHAnsi"/>
          <w:lang w:val="cs-CZ"/>
        </w:rPr>
        <w:t xml:space="preserve">. </w:t>
      </w:r>
      <w:r w:rsidR="00AE5351" w:rsidRPr="00771116">
        <w:rPr>
          <w:rFonts w:cstheme="minorHAnsi"/>
          <w:lang w:val="cs-CZ"/>
        </w:rPr>
        <w:t>P</w:t>
      </w:r>
      <w:r w:rsidR="00890736" w:rsidRPr="00771116">
        <w:rPr>
          <w:rFonts w:cstheme="minorHAnsi"/>
          <w:lang w:val="cs-CZ"/>
        </w:rPr>
        <w:t xml:space="preserve">rvní list obsahuje </w:t>
      </w:r>
      <w:r w:rsidR="002C6CDC" w:rsidRPr="00771116">
        <w:rPr>
          <w:rFonts w:cstheme="minorHAnsi"/>
          <w:lang w:val="cs-CZ"/>
        </w:rPr>
        <w:t xml:space="preserve">souhrnně </w:t>
      </w:r>
      <w:r w:rsidR="00890736" w:rsidRPr="00771116">
        <w:rPr>
          <w:rFonts w:cstheme="minorHAnsi"/>
          <w:lang w:val="cs-CZ"/>
        </w:rPr>
        <w:t>všechna data</w:t>
      </w:r>
      <w:r w:rsidR="00AE5351" w:rsidRPr="00771116">
        <w:rPr>
          <w:rFonts w:cstheme="minorHAnsi"/>
          <w:lang w:val="cs-CZ"/>
        </w:rPr>
        <w:t xml:space="preserve">. </w:t>
      </w:r>
    </w:p>
    <w:p w14:paraId="5A31BFE8" w14:textId="77777777" w:rsidR="00890736" w:rsidRPr="00771116" w:rsidRDefault="00890736" w:rsidP="00890736">
      <w:pPr>
        <w:pStyle w:val="Heading1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</w:pPr>
      <w:r w:rsidRPr="00771116">
        <w:rPr>
          <w:rFonts w:asciiTheme="minorHAnsi" w:hAnsiTheme="minorHAnsi" w:cstheme="minorHAnsi"/>
          <w:lang w:val="cs-CZ"/>
        </w:rPr>
        <w:tab/>
      </w:r>
      <w:r w:rsidRPr="00771116">
        <w:rPr>
          <w:rFonts w:asciiTheme="minorHAnsi" w:hAnsiTheme="minorHAnsi" w:cstheme="minorHAnsi"/>
          <w:b w:val="0"/>
          <w:sz w:val="22"/>
          <w:szCs w:val="22"/>
          <w:lang w:val="cs-CZ"/>
        </w:rPr>
        <w:t>Hlavním orientačním pomocníkem by měly být barvy jednotlivých sloupců a buněk.</w:t>
      </w:r>
      <w:r w:rsidR="007D62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S výhodou lze pak použít funkci řazení dat podle barev.</w:t>
      </w:r>
    </w:p>
    <w:p w14:paraId="419C0CE2" w14:textId="77777777" w:rsidR="00FC67AF" w:rsidRPr="00771116" w:rsidRDefault="005D257C" w:rsidP="00FC67AF">
      <w:pPr>
        <w:pStyle w:val="Heading1"/>
        <w:shd w:val="clear" w:color="auto" w:fill="FFFFFF"/>
        <w:spacing w:before="0" w:beforeAutospacing="0" w:after="165" w:afterAutospacing="0"/>
        <w:ind w:left="72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</w:pP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Tabulky mají čtyři barevné pod</w:t>
      </w:r>
      <w:r w:rsidR="00F33E0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části</w:t>
      </w:r>
      <w:r w:rsidR="00FC67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:</w:t>
      </w:r>
    </w:p>
    <w:p w14:paraId="1AA71FA2" w14:textId="77777777" w:rsidR="005D257C" w:rsidRPr="00771116" w:rsidRDefault="00F41EFC" w:rsidP="00F41EFC">
      <w:pPr>
        <w:pStyle w:val="Heading1"/>
        <w:shd w:val="clear" w:color="auto" w:fill="FFFFFF"/>
        <w:tabs>
          <w:tab w:val="left" w:pos="709"/>
        </w:tabs>
        <w:spacing w:before="0" w:beforeAutospacing="0" w:after="165" w:afterAutospacing="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</w:pPr>
      <w:r w:rsidRPr="00771116">
        <w:rPr>
          <w:rFonts w:asciiTheme="minorHAnsi" w:hAnsiTheme="minorHAnsi" w:cstheme="minorHAnsi"/>
          <w:b w:val="0"/>
          <w:sz w:val="22"/>
          <w:szCs w:val="22"/>
          <w:shd w:val="clear" w:color="auto" w:fill="FFFFFF"/>
          <w:lang w:val="cs-CZ"/>
        </w:rPr>
        <w:tab/>
      </w:r>
      <w:r w:rsidR="002C6CDC" w:rsidRPr="001102D8">
        <w:rPr>
          <w:rFonts w:asciiTheme="minorHAnsi" w:hAnsiTheme="minorHAnsi" w:cstheme="minorHAnsi"/>
          <w:b w:val="0"/>
          <w:bCs w:val="0"/>
          <w:sz w:val="22"/>
          <w:szCs w:val="22"/>
          <w:highlight w:val="lightGray"/>
          <w:shd w:val="clear" w:color="auto" w:fill="FFFFFF"/>
          <w:lang w:val="cs-CZ"/>
        </w:rPr>
        <w:t>Š</w:t>
      </w:r>
      <w:r w:rsidR="00FC67AF" w:rsidRPr="001102D8">
        <w:rPr>
          <w:rFonts w:asciiTheme="minorHAnsi" w:hAnsiTheme="minorHAnsi" w:cstheme="minorHAnsi"/>
          <w:b w:val="0"/>
          <w:bCs w:val="0"/>
          <w:sz w:val="22"/>
          <w:szCs w:val="22"/>
          <w:highlight w:val="lightGray"/>
          <w:shd w:val="clear" w:color="auto" w:fill="FFFFFF"/>
          <w:lang w:val="cs-CZ"/>
        </w:rPr>
        <w:t>edá</w:t>
      </w:r>
      <w:r w:rsidR="00FC67AF" w:rsidRPr="001102D8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  <w:lang w:val="cs-CZ"/>
        </w:rPr>
        <w:t xml:space="preserve"> </w:t>
      </w:r>
      <w:r w:rsidR="00FC67AF"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se týká identifikačních údajů proteinu</w:t>
      </w:r>
      <w:r w:rsidR="00FC67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– </w:t>
      </w:r>
      <w:r w:rsidR="00F91BD4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Každý protein v tabulce má své unikátní ID</w:t>
      </w:r>
      <w:r w:rsidR="00FC67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. K němu se pojí jméno genu</w:t>
      </w:r>
      <w:r w:rsidR="001149D2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(gene name)</w:t>
      </w:r>
      <w:r w:rsidR="00FC67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a jméno proteinu. </w:t>
      </w:r>
      <w:r w:rsidR="001149D2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U některých hůře anotovaných taxonů mohou tyto informace chybět nebo být nekompletní.</w:t>
      </w:r>
      <w:r w:rsidR="00FC67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Tato část obsahuje rovněž skrytý sloupec obsahující všechny proteinové skupiny pojící se s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 </w:t>
      </w:r>
      <w:r w:rsidR="001149D2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danou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FC67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identifikací ne pouze tu označenou jako </w:t>
      </w:r>
      <w:r w:rsidR="00FC67AF" w:rsidRPr="00771116">
        <w:rPr>
          <w:rFonts w:asciiTheme="minorHAnsi" w:hAnsiTheme="minorHAnsi" w:cstheme="minorHAnsi"/>
          <w:b w:val="0"/>
          <w:sz w:val="22"/>
          <w:szCs w:val="22"/>
          <w:shd w:val="clear" w:color="auto" w:fill="FFFFFF"/>
          <w:lang w:val="cs-CZ"/>
        </w:rPr>
        <w:t xml:space="preserve">Majority. </w:t>
      </w:r>
    </w:p>
    <w:p w14:paraId="1875420D" w14:textId="77777777" w:rsidR="001149D2" w:rsidRPr="00771116" w:rsidRDefault="001149D2" w:rsidP="001744B5">
      <w:pPr>
        <w:pStyle w:val="Heading1"/>
        <w:shd w:val="clear" w:color="auto" w:fill="FFFFFF"/>
        <w:spacing w:before="0" w:beforeAutospacing="0" w:after="165" w:afterAutospacing="0"/>
        <w:ind w:firstLine="72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</w:pPr>
      <w:r w:rsidRPr="001102D8">
        <w:rPr>
          <w:rFonts w:asciiTheme="minorHAnsi" w:hAnsiTheme="minorHAnsi" w:cstheme="minorHAnsi"/>
          <w:b w:val="0"/>
          <w:bCs w:val="0"/>
          <w:sz w:val="22"/>
          <w:szCs w:val="22"/>
          <w:highlight w:val="cyan"/>
          <w:shd w:val="clear" w:color="auto" w:fill="FFFFFF"/>
          <w:lang w:val="cs-CZ"/>
        </w:rPr>
        <w:t>Světle modrá</w:t>
      </w:r>
      <w:r w:rsidR="00FC67AF"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 xml:space="preserve">část </w:t>
      </w:r>
      <w:r w:rsidR="00FC67AF"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 xml:space="preserve">se týká kvantifikace a statistického </w:t>
      </w:r>
      <w:r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vyhodnocení</w:t>
      </w:r>
      <w:r w:rsidR="00FC67AF"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.  Ta</w:t>
      </w:r>
      <w:r w:rsidR="00FC67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F41EF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obsahuje</w:t>
      </w:r>
      <w:r w:rsidR="00FC67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F41EF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další</w:t>
      </w:r>
      <w:r w:rsidR="005C7DE3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tři</w:t>
      </w:r>
      <w:r w:rsidR="00F41EF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barevné podčásti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:</w:t>
      </w:r>
    </w:p>
    <w:p w14:paraId="6573A90A" w14:textId="77777777" w:rsidR="001149D2" w:rsidRPr="00771116" w:rsidRDefault="00F33E0F" w:rsidP="00F41EF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</w:pPr>
      <w:r w:rsidRPr="00771116">
        <w:rPr>
          <w:rFonts w:asciiTheme="minorHAnsi" w:hAnsiTheme="minorHAnsi" w:cstheme="minorHAnsi"/>
          <w:bCs w:val="0"/>
          <w:sz w:val="22"/>
          <w:szCs w:val="22"/>
          <w:shd w:val="clear" w:color="auto" w:fill="FFFFFF"/>
          <w:lang w:val="cs-CZ"/>
        </w:rPr>
        <w:t>světle oranžová</w:t>
      </w:r>
      <w:r w:rsidR="005C7DE3" w:rsidRPr="00771116">
        <w:rPr>
          <w:rFonts w:asciiTheme="minorHAnsi" w:hAnsiTheme="minorHAnsi" w:cstheme="minorHAnsi"/>
          <w:bCs w:val="0"/>
          <w:sz w:val="22"/>
          <w:szCs w:val="22"/>
          <w:shd w:val="clear" w:color="auto" w:fill="FFFFFF"/>
          <w:lang w:val="cs-CZ"/>
        </w:rPr>
        <w:t xml:space="preserve"> </w:t>
      </w:r>
      <w:r w:rsidR="005C7DE3" w:rsidRPr="00771116">
        <w:rPr>
          <w:rFonts w:asciiTheme="minorHAnsi" w:hAnsiTheme="minorHAnsi" w:cstheme="minorHAnsi"/>
          <w:bCs w:val="0"/>
          <w:color w:val="323232"/>
          <w:sz w:val="22"/>
          <w:szCs w:val="22"/>
          <w:shd w:val="clear" w:color="auto" w:fill="FFFFFF"/>
          <w:lang w:val="cs-CZ"/>
        </w:rPr>
        <w:t>obsahuje hodnotu fold change</w:t>
      </w:r>
      <w:r w:rsidR="005C7DE3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, tedy reálnou změnu poměru proteinu. Jedná se o odlogaritmovaný rozdíl průměrů binárních logaritmů inte</w:t>
      </w:r>
      <w:r w:rsidR="006426D0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n</w:t>
      </w:r>
      <w:r w:rsidR="005C7DE3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zit. Směr změny ukazuje znaménko</w:t>
      </w:r>
      <w:r w:rsidR="003D4E5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a barva </w:t>
      </w:r>
      <w:r w:rsidR="00F41EF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po</w:t>
      </w:r>
      <w:r w:rsidR="00F41EF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</w:rPr>
        <w:t>zad</w:t>
      </w:r>
      <w:r w:rsidR="00F41EF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í.</w:t>
      </w:r>
      <w:r w:rsidR="005C7DE3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F41EF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P</w:t>
      </w:r>
      <w:r w:rsidR="005C7DE3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okud je poměr větší než 2, bude hodnota </w:t>
      </w:r>
      <w:r w:rsidR="005C7DE3" w:rsidRPr="00771116">
        <w:rPr>
          <w:rFonts w:asciiTheme="minorHAnsi" w:hAnsiTheme="minorHAnsi" w:cstheme="minorHAnsi"/>
          <w:bCs w:val="0"/>
          <w:color w:val="323232"/>
          <w:sz w:val="22"/>
          <w:szCs w:val="22"/>
          <w:highlight w:val="yellow"/>
          <w:shd w:val="clear" w:color="auto" w:fill="FFFFFF"/>
          <w:lang w:val="cs-CZ"/>
        </w:rPr>
        <w:t>tučná a se žlutým pozadím</w:t>
      </w:r>
      <w:r w:rsidR="003D4E5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u kladných čísel a </w:t>
      </w:r>
      <w:r w:rsidR="003D4E5C" w:rsidRPr="00771116">
        <w:rPr>
          <w:rFonts w:asciiTheme="minorHAnsi" w:hAnsiTheme="minorHAnsi" w:cstheme="minorHAnsi"/>
          <w:bCs w:val="0"/>
          <w:color w:val="323232"/>
          <w:sz w:val="22"/>
          <w:szCs w:val="22"/>
          <w:highlight w:val="cyan"/>
          <w:shd w:val="clear" w:color="auto" w:fill="FFFFFF"/>
          <w:lang w:val="cs-CZ"/>
        </w:rPr>
        <w:t>tučná s modrým pozadím</w:t>
      </w:r>
      <w:r w:rsidR="003D4E5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u záporných čísel</w:t>
      </w:r>
      <w:r w:rsidR="007D62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.</w:t>
      </w:r>
      <w:r w:rsidR="005C7DE3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Pokud byla </w:t>
      </w:r>
      <w:r w:rsidR="007D62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hodnota </w:t>
      </w:r>
      <w:r w:rsidR="007D62AF" w:rsidRPr="00771116">
        <w:rPr>
          <w:rFonts w:asciiTheme="minorHAnsi" w:hAnsiTheme="minorHAnsi" w:cstheme="minorHAnsi"/>
          <w:b w:val="0"/>
          <w:i/>
          <w:iCs/>
          <w:color w:val="323232"/>
          <w:sz w:val="22"/>
          <w:szCs w:val="22"/>
          <w:shd w:val="clear" w:color="auto" w:fill="FFFFFF"/>
          <w:lang w:val="cs-CZ"/>
        </w:rPr>
        <w:t>fold change</w:t>
      </w:r>
      <w:r w:rsidR="007D62A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5C7DE3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označena T</w:t>
      </w:r>
      <w:r w:rsidR="00F41EF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-</w:t>
      </w:r>
      <w:r w:rsidR="005C7DE3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testem jako signifikantní</w:t>
      </w:r>
      <w:r w:rsidR="00F41EFC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,</w:t>
      </w:r>
      <w:r w:rsidR="005C7DE3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bude tučná a červená.</w:t>
      </w:r>
      <w:r w:rsidR="001149D2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1149D2" w:rsidRPr="007D5B61">
        <w:rPr>
          <w:rFonts w:asciiTheme="minorHAnsi" w:hAnsiTheme="minorHAnsi" w:cstheme="minorHAnsi"/>
          <w:bCs w:val="0"/>
          <w:color w:val="323232"/>
          <w:sz w:val="22"/>
          <w:szCs w:val="22"/>
          <w:shd w:val="clear" w:color="auto" w:fill="FFFFFF"/>
          <w:lang w:val="cs-CZ"/>
        </w:rPr>
        <w:t>V případě, že byl protein detekován pouze v jedné skupině, není stanovena hodnota fold change. Tyto identifikace představují potenciálně zajímavé on/off stavy.</w:t>
      </w:r>
      <w:r w:rsidR="005C7DE3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1149D2" w:rsidRPr="001102D8">
        <w:rPr>
          <w:rFonts w:asciiTheme="minorHAnsi" w:hAnsiTheme="minorHAnsi" w:cstheme="minorHAnsi"/>
          <w:b w:val="0"/>
          <w:color w:val="323232"/>
          <w:sz w:val="22"/>
          <w:szCs w:val="22"/>
          <w:highlight w:val="green"/>
          <w:shd w:val="clear" w:color="auto" w:fill="FFFFFF"/>
          <w:lang w:val="cs-CZ"/>
        </w:rPr>
        <w:t>S</w:t>
      </w:r>
      <w:r w:rsidR="001744B5" w:rsidRPr="001102D8">
        <w:rPr>
          <w:rFonts w:asciiTheme="minorHAnsi" w:hAnsiTheme="minorHAnsi" w:cstheme="minorHAnsi"/>
          <w:b w:val="0"/>
          <w:color w:val="323232"/>
          <w:sz w:val="22"/>
          <w:szCs w:val="22"/>
          <w:highlight w:val="green"/>
          <w:shd w:val="clear" w:color="auto" w:fill="FFFFFF"/>
          <w:lang w:val="cs-CZ"/>
        </w:rPr>
        <w:t>větle zelený</w:t>
      </w:r>
      <w:r w:rsidR="001744B5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5C7DE3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sloup</w:t>
      </w:r>
      <w:r w:rsidR="00C86C52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ec</w:t>
      </w:r>
      <w:r w:rsidR="005C7DE3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C86C52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obsahuje</w:t>
      </w:r>
      <w:r w:rsidR="005C7DE3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záporný dekadický log p</w:t>
      </w:r>
      <w:r w:rsidR="006426D0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-</w:t>
      </w:r>
      <w:r w:rsidR="008C2875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hodnot</w:t>
      </w:r>
      <w:r w:rsidR="005C7DE3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z</w:t>
      </w:r>
      <w:r w:rsidR="008C2875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 </w:t>
      </w:r>
      <w:r w:rsidR="005C7DE3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T</w:t>
      </w:r>
      <w:r w:rsidR="008C2875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-</w:t>
      </w:r>
      <w:r w:rsidR="005C7DE3" w:rsidRPr="001102D8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testu.</w:t>
      </w:r>
      <w:r w:rsidR="005C7DE3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5C7DE3" w:rsidRPr="00771116">
        <w:rPr>
          <w:rFonts w:asciiTheme="minorHAnsi" w:hAnsiTheme="minorHAnsi" w:cstheme="minorHAnsi"/>
          <w:b w:val="0"/>
          <w:sz w:val="22"/>
          <w:szCs w:val="22"/>
          <w:shd w:val="clear" w:color="auto" w:fill="FFFFFF"/>
          <w:lang w:val="cs-CZ"/>
        </w:rPr>
        <w:t>Pokud je</w:t>
      </w:r>
      <w:r w:rsidR="00C86C52" w:rsidRPr="00771116">
        <w:rPr>
          <w:rFonts w:asciiTheme="minorHAnsi" w:hAnsiTheme="minorHAnsi" w:cstheme="minorHAnsi"/>
          <w:b w:val="0"/>
          <w:sz w:val="22"/>
          <w:szCs w:val="22"/>
          <w:shd w:val="clear" w:color="auto" w:fill="FFFFFF"/>
          <w:lang w:val="cs-CZ"/>
        </w:rPr>
        <w:t xml:space="preserve"> hodnota</w:t>
      </w:r>
      <w:r w:rsidR="005C7DE3" w:rsidRPr="00771116">
        <w:rPr>
          <w:rFonts w:asciiTheme="minorHAnsi" w:hAnsiTheme="minorHAnsi" w:cstheme="minorHAnsi"/>
          <w:bCs w:val="0"/>
          <w:sz w:val="22"/>
          <w:szCs w:val="22"/>
          <w:shd w:val="clear" w:color="auto" w:fill="FFFFFF"/>
          <w:lang w:val="cs-CZ"/>
        </w:rPr>
        <w:t xml:space="preserve"> </w:t>
      </w:r>
      <w:r w:rsidR="005C7DE3" w:rsidRPr="00771116">
        <w:rPr>
          <w:rFonts w:asciiTheme="minorHAnsi" w:hAnsiTheme="minorHAnsi" w:cstheme="minorHAnsi"/>
          <w:bCs w:val="0"/>
          <w:color w:val="FF0000"/>
          <w:sz w:val="22"/>
          <w:szCs w:val="22"/>
          <w:shd w:val="clear" w:color="auto" w:fill="FFFFFF"/>
          <w:lang w:val="cs-CZ"/>
        </w:rPr>
        <w:t>červen</w:t>
      </w:r>
      <w:r w:rsidR="00C86C52" w:rsidRPr="00771116">
        <w:rPr>
          <w:rFonts w:asciiTheme="minorHAnsi" w:hAnsiTheme="minorHAnsi" w:cstheme="minorHAnsi"/>
          <w:bCs w:val="0"/>
          <w:color w:val="FF0000"/>
          <w:sz w:val="22"/>
          <w:szCs w:val="22"/>
          <w:shd w:val="clear" w:color="auto" w:fill="FFFFFF"/>
          <w:lang w:val="cs-CZ"/>
        </w:rPr>
        <w:t>á</w:t>
      </w:r>
      <w:r w:rsidR="005C7DE3" w:rsidRPr="00771116">
        <w:rPr>
          <w:rFonts w:asciiTheme="minorHAnsi" w:hAnsiTheme="minorHAnsi" w:cstheme="minorHAnsi"/>
          <w:bCs w:val="0"/>
          <w:color w:val="FF0000"/>
          <w:sz w:val="22"/>
          <w:szCs w:val="22"/>
          <w:shd w:val="clear" w:color="auto" w:fill="FFFFFF"/>
          <w:lang w:val="cs-CZ"/>
        </w:rPr>
        <w:t xml:space="preserve"> a tučn</w:t>
      </w:r>
      <w:r w:rsidR="00C86C52" w:rsidRPr="00771116">
        <w:rPr>
          <w:rFonts w:asciiTheme="minorHAnsi" w:hAnsiTheme="minorHAnsi" w:cstheme="minorHAnsi"/>
          <w:bCs w:val="0"/>
          <w:color w:val="FF0000"/>
          <w:sz w:val="22"/>
          <w:szCs w:val="22"/>
          <w:shd w:val="clear" w:color="auto" w:fill="FFFFFF"/>
          <w:lang w:val="cs-CZ"/>
        </w:rPr>
        <w:t>á</w:t>
      </w:r>
      <w:r w:rsidR="007C36FB" w:rsidRPr="00771116">
        <w:rPr>
          <w:rFonts w:asciiTheme="minorHAnsi" w:hAnsiTheme="minorHAnsi" w:cstheme="minorHAnsi"/>
          <w:b w:val="0"/>
          <w:color w:val="FF0000"/>
          <w:sz w:val="22"/>
          <w:szCs w:val="22"/>
          <w:shd w:val="clear" w:color="auto" w:fill="FFFFFF"/>
          <w:lang w:val="cs-CZ"/>
        </w:rPr>
        <w:t>,</w:t>
      </w:r>
      <w:r w:rsidR="005C7DE3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C86C52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znamená to, že </w:t>
      </w:r>
      <w:r w:rsidR="0042343B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byl</w:t>
      </w:r>
      <w:r w:rsidR="00C86C52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a</w:t>
      </w:r>
      <w:r w:rsidR="0042343B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označen jako signifikantní. </w:t>
      </w:r>
      <w:r w:rsidR="00896D4A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Pro výpočet byl </w:t>
      </w:r>
      <w:r w:rsidR="0042343B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použitý </w:t>
      </w:r>
      <w:r w:rsidR="007C36FB" w:rsidRPr="00771116">
        <w:rPr>
          <w:rFonts w:asciiTheme="minorHAnsi" w:hAnsiTheme="minorHAnsi" w:cstheme="minorHAnsi"/>
          <w:b w:val="0"/>
          <w:i/>
          <w:iCs/>
          <w:color w:val="323232"/>
          <w:sz w:val="22"/>
          <w:szCs w:val="22"/>
          <w:shd w:val="clear" w:color="auto" w:fill="FFFFFF"/>
          <w:lang w:val="cs-CZ"/>
        </w:rPr>
        <w:t>t</w:t>
      </w:r>
      <w:r w:rsidR="0042343B" w:rsidRPr="00771116">
        <w:rPr>
          <w:rFonts w:asciiTheme="minorHAnsi" w:hAnsiTheme="minorHAnsi" w:cstheme="minorHAnsi"/>
          <w:b w:val="0"/>
          <w:i/>
          <w:iCs/>
          <w:color w:val="323232"/>
          <w:sz w:val="22"/>
          <w:szCs w:val="22"/>
          <w:shd w:val="clear" w:color="auto" w:fill="FFFFFF"/>
          <w:lang w:val="cs-CZ"/>
        </w:rPr>
        <w:t>wo</w:t>
      </w:r>
      <w:r w:rsidR="007C36FB" w:rsidRPr="00771116">
        <w:rPr>
          <w:rFonts w:asciiTheme="minorHAnsi" w:hAnsiTheme="minorHAnsi" w:cstheme="minorHAnsi"/>
          <w:b w:val="0"/>
          <w:i/>
          <w:iCs/>
          <w:color w:val="323232"/>
          <w:sz w:val="22"/>
          <w:szCs w:val="22"/>
          <w:shd w:val="clear" w:color="auto" w:fill="FFFFFF"/>
          <w:lang w:val="cs-CZ"/>
        </w:rPr>
        <w:t>-</w:t>
      </w:r>
      <w:r w:rsidR="0042343B" w:rsidRPr="00771116">
        <w:rPr>
          <w:rFonts w:asciiTheme="minorHAnsi" w:hAnsiTheme="minorHAnsi" w:cstheme="minorHAnsi"/>
          <w:b w:val="0"/>
          <w:i/>
          <w:iCs/>
          <w:color w:val="323232"/>
          <w:sz w:val="22"/>
          <w:szCs w:val="22"/>
          <w:shd w:val="clear" w:color="auto" w:fill="FFFFFF"/>
          <w:lang w:val="cs-CZ"/>
        </w:rPr>
        <w:t>sample test</w:t>
      </w:r>
      <w:r w:rsidR="00896D4A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a</w:t>
      </w:r>
      <w:r w:rsidR="007C36FB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hladina signifikance byla stanovena pomocí</w:t>
      </w:r>
      <w:r w:rsidR="0042343B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 </w:t>
      </w:r>
      <w:r w:rsidR="0042343B" w:rsidRPr="00771116">
        <w:rPr>
          <w:rFonts w:asciiTheme="minorHAnsi" w:hAnsiTheme="minorHAnsi" w:cstheme="minorHAnsi"/>
          <w:b w:val="0"/>
          <w:i/>
          <w:iCs/>
          <w:color w:val="323232"/>
          <w:sz w:val="22"/>
          <w:szCs w:val="22"/>
          <w:shd w:val="clear" w:color="auto" w:fill="FFFFFF"/>
          <w:lang w:val="cs-CZ"/>
        </w:rPr>
        <w:t>permutation based FDR</w:t>
      </w:r>
      <w:r w:rsidR="007C36FB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. </w:t>
      </w:r>
      <w:bookmarkStart w:id="1" w:name="_Hlk44343428"/>
      <w:r w:rsidR="0042343B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(</w:t>
      </w:r>
      <w:hyperlink r:id="rId6" w:history="1">
        <w:r w:rsidR="006B1F93" w:rsidRPr="00771116">
          <w:rPr>
            <w:rStyle w:val="Hyperlink"/>
            <w:rFonts w:asciiTheme="minorHAnsi" w:hAnsiTheme="minorHAnsi" w:cstheme="minorHAnsi"/>
            <w:b w:val="0"/>
            <w:sz w:val="22"/>
            <w:szCs w:val="22"/>
            <w:u w:val="none"/>
            <w:shd w:val="clear" w:color="auto" w:fill="FFFFFF"/>
            <w:lang w:val="cs-CZ"/>
          </w:rPr>
          <w:t>http://coxdocs.org/doku.php?id=perseus:user:activities:MatrixProcessing:Tests:TwoSampleTestProcessing</w:t>
        </w:r>
      </w:hyperlink>
      <w:r w:rsidR="0042343B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). </w:t>
      </w:r>
      <w:bookmarkEnd w:id="1"/>
    </w:p>
    <w:p w14:paraId="2128C6F1" w14:textId="5568826B" w:rsidR="00E61DFF" w:rsidRPr="00771116" w:rsidRDefault="001149D2" w:rsidP="00E61DFF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</w:pP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Další </w:t>
      </w:r>
      <w:r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highlight w:val="cyan"/>
          <w:shd w:val="clear" w:color="auto" w:fill="FFFFFF"/>
          <w:lang w:val="cs-CZ"/>
        </w:rPr>
        <w:t>světle modré</w:t>
      </w:r>
      <w:r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 xml:space="preserve"> sloupce</w:t>
      </w:r>
      <w:r w:rsidR="006C2558"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,</w:t>
      </w:r>
      <w:r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 xml:space="preserve"> následující po p-</w:t>
      </w:r>
      <w:r w:rsidR="006C2558"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v</w:t>
      </w:r>
      <w:r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alue</w:t>
      </w:r>
      <w:r w:rsidR="006C2558"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,</w:t>
      </w:r>
      <w:r w:rsidRPr="001102D8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 xml:space="preserve"> obsahují průměrnou intenzitu v dané skupině.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 Zde </w:t>
      </w:r>
      <w:r w:rsidR="007C36FB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lze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dohledat hodnoty intenzit pro proteiny bez </w:t>
      </w:r>
      <w:r w:rsidRPr="00771116">
        <w:rPr>
          <w:rFonts w:asciiTheme="minorHAnsi" w:hAnsiTheme="minorHAnsi" w:cstheme="minorHAnsi"/>
          <w:b w:val="0"/>
          <w:i/>
          <w:iCs/>
          <w:color w:val="323232"/>
          <w:sz w:val="22"/>
          <w:szCs w:val="22"/>
          <w:shd w:val="clear" w:color="auto" w:fill="FFFFFF"/>
          <w:lang w:val="cs-CZ"/>
        </w:rPr>
        <w:t>fold change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. Doporučujeme data seřadit pomocí funkce vlastní řazení se třemi úrovněmi: fold change, median 1 a median 2. Průměr je udán pouze pro proteiny s více než jednou platnou hodnotou ve skupině. Dále zde najdete počet platných hodnot v procentech (ve skrytém sloupci pak v absolutní hodnotě). </w:t>
      </w:r>
      <w:r w:rsidRPr="00771116">
        <w:rPr>
          <w:rFonts w:asciiTheme="minorHAnsi" w:hAnsiTheme="minorHAnsi" w:cstheme="minorHAnsi"/>
          <w:bCs w:val="0"/>
          <w:color w:val="FF0000"/>
          <w:sz w:val="22"/>
          <w:szCs w:val="22"/>
          <w:highlight w:val="green"/>
          <w:shd w:val="clear" w:color="auto" w:fill="FFFFFF"/>
          <w:lang w:val="cs-CZ"/>
        </w:rPr>
        <w:t>Zeleným pozadím</w:t>
      </w:r>
      <w:r w:rsidRPr="00771116">
        <w:rPr>
          <w:rFonts w:asciiTheme="minorHAnsi" w:hAnsiTheme="minorHAnsi" w:cstheme="minorHAnsi"/>
          <w:color w:val="FF0000"/>
          <w:sz w:val="22"/>
          <w:szCs w:val="22"/>
          <w:highlight w:val="green"/>
          <w:shd w:val="clear" w:color="auto" w:fill="FFFFFF"/>
          <w:lang w:val="cs-CZ"/>
        </w:rPr>
        <w:t xml:space="preserve"> s tučnou červenou hodnotou</w:t>
      </w:r>
      <w:r w:rsidRPr="00771116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  <w:lang w:val="cs-CZ"/>
        </w:rPr>
        <w:t xml:space="preserve"> </w:t>
      </w:r>
      <w:r w:rsidRPr="00771116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 xml:space="preserve">jsou </w:t>
      </w:r>
      <w:r w:rsidRPr="00771116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lastRenderedPageBreak/>
        <w:t>označeny ty proteiny, které měl</w:t>
      </w:r>
      <w:r w:rsidR="006C2558" w:rsidRPr="00771116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y</w:t>
      </w:r>
      <w:r w:rsidRPr="00771116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 xml:space="preserve"> intenzitu v binárním log</w:t>
      </w:r>
      <w:r w:rsidR="006C2558" w:rsidRPr="00771116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aritmu</w:t>
      </w:r>
      <w:r w:rsidRPr="00771116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 xml:space="preserve"> větší než </w:t>
      </w:r>
      <w:r w:rsidR="007D5B61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 xml:space="preserve">cca </w:t>
      </w:r>
      <w:r w:rsidRPr="00771116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23 (</w:t>
      </w:r>
      <w:r w:rsidR="007D5B61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hodnota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hraniční pro odlišení signálu od šumu</w:t>
      </w:r>
      <w:r w:rsidR="007D5B61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– počítaná pro každý dataset, takže se může lehce lišit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) a byly </w:t>
      </w:r>
      <w:r w:rsidR="006C2558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ve všech vzorcích dané skupiny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.  </w:t>
      </w:r>
      <w:r w:rsidRPr="001102D8">
        <w:rPr>
          <w:rFonts w:asciiTheme="minorHAnsi" w:hAnsiTheme="minorHAnsi" w:cstheme="minorHAnsi"/>
          <w:bCs w:val="0"/>
          <w:color w:val="FF0000"/>
          <w:sz w:val="22"/>
          <w:szCs w:val="22"/>
          <w:highlight w:val="blue"/>
          <w:shd w:val="clear" w:color="auto" w:fill="FFFFFF"/>
          <w:lang w:val="cs-CZ"/>
        </w:rPr>
        <w:t>Modré pole s tučným cihlově červeným</w:t>
      </w:r>
      <w:r w:rsidRPr="00771116">
        <w:rPr>
          <w:rFonts w:asciiTheme="minorHAnsi" w:hAnsiTheme="minorHAnsi" w:cstheme="minorHAnsi"/>
          <w:b w:val="0"/>
          <w:color w:val="FF0000"/>
          <w:sz w:val="22"/>
          <w:szCs w:val="22"/>
          <w:shd w:val="clear" w:color="auto" w:fill="FFFFFF"/>
          <w:lang w:val="cs-CZ"/>
        </w:rPr>
        <w:t xml:space="preserve"> 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textem pak značí hodnotu větší než </w:t>
      </w:r>
      <w:r w:rsidR="007D5B61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cca 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23 a zastoupenou alespoň v</w:t>
      </w:r>
      <w:r w:rsidR="006C2558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 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50</w:t>
      </w:r>
      <w:r w:rsidR="006C2558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% vzorků dané skupiny. </w:t>
      </w:r>
      <w:r w:rsidR="00505DDD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Jelikož je stanovení hranice intenzity na 23 pouze orientační, b</w:t>
      </w:r>
      <w:r w:rsidR="00E61DF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erte prosím toto barevné označení pouze jako pomůcku.</w:t>
      </w:r>
    </w:p>
    <w:p w14:paraId="3464CB04" w14:textId="77777777" w:rsidR="00BE54AB" w:rsidRPr="00771116" w:rsidRDefault="00BE54AB" w:rsidP="00E61DFF">
      <w:pPr>
        <w:pStyle w:val="Heading1"/>
        <w:shd w:val="clear" w:color="auto" w:fill="FFFFFF"/>
        <w:spacing w:before="0" w:beforeAutospacing="0" w:after="165" w:afterAutospacing="0"/>
        <w:ind w:left="222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</w:pPr>
    </w:p>
    <w:p w14:paraId="19CD2C86" w14:textId="77777777" w:rsidR="00E61DFF" w:rsidRPr="00771116" w:rsidRDefault="007466D7" w:rsidP="00E61DFF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</w:pPr>
      <w:r w:rsidRPr="00771116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highlight w:val="lightGray"/>
          <w:shd w:val="clear" w:color="auto" w:fill="FFFFFF"/>
          <w:lang w:val="cs-CZ"/>
        </w:rPr>
        <w:t>O</w:t>
      </w:r>
      <w:r w:rsidR="007B4AAA" w:rsidRPr="00771116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highlight w:val="lightGray"/>
          <w:shd w:val="clear" w:color="auto" w:fill="FFFFFF"/>
          <w:lang w:val="cs-CZ"/>
        </w:rPr>
        <w:t>dd</w:t>
      </w:r>
      <w:r w:rsidRPr="00771116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highlight w:val="lightGray"/>
          <w:shd w:val="clear" w:color="auto" w:fill="FFFFFF"/>
          <w:lang w:val="cs-CZ"/>
        </w:rPr>
        <w:t>íl označený šedým pozadím</w:t>
      </w:r>
      <w:r w:rsidR="007B4AAA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2F1F1E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obsahuje</w:t>
      </w:r>
      <w:r w:rsidR="005864B0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E61DF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kvalitativní </w:t>
      </w:r>
      <w:r w:rsidR="005864B0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parametry </w:t>
      </w:r>
      <w:r w:rsidR="00E61DF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dané</w:t>
      </w:r>
      <w:r w:rsidR="005864B0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identifikace</w:t>
      </w:r>
      <w:r w:rsidR="00404570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. </w:t>
      </w:r>
      <w:r w:rsidR="00E61DF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Kvalita identifikace je popsána dvěma spolu souvisejícími hodnotami. </w:t>
      </w:r>
      <w:r w:rsidR="00E61DFF" w:rsidRPr="00771116">
        <w:rPr>
          <w:rFonts w:asciiTheme="minorHAnsi" w:hAnsiTheme="minorHAnsi" w:cstheme="minorHAnsi"/>
          <w:i/>
          <w:iCs/>
          <w:color w:val="323232"/>
          <w:sz w:val="22"/>
          <w:szCs w:val="22"/>
          <w:shd w:val="clear" w:color="auto" w:fill="FFFFFF"/>
          <w:lang w:val="cs-CZ"/>
        </w:rPr>
        <w:t>Score</w:t>
      </w:r>
      <w:r w:rsidR="00E61DF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je pravděpodobnost toho, že shoda peptidové, a potažmo proteinové sekvence s experimentálně naměřeným spektrem, je nenáhodná. Toto číslo bude vždy stejné, bez ohledu na velikost databáze nebo počet prohledávaných spekter. </w:t>
      </w:r>
      <w:r w:rsidR="00E61DFF" w:rsidRPr="00771116">
        <w:rPr>
          <w:rFonts w:asciiTheme="minorHAnsi" w:hAnsiTheme="minorHAnsi" w:cstheme="minorHAnsi"/>
          <w:i/>
          <w:iCs/>
          <w:color w:val="323232"/>
          <w:sz w:val="22"/>
          <w:szCs w:val="22"/>
          <w:shd w:val="clear" w:color="auto" w:fill="FFFFFF"/>
          <w:lang w:val="cs-CZ"/>
        </w:rPr>
        <w:t>Q-value</w:t>
      </w:r>
      <w:ins w:id="2" w:author="MS_CORE_Compound" w:date="2020-06-26T11:23:00Z">
        <w:r w:rsidR="00E61DFF" w:rsidRPr="00771116">
          <w:rPr>
            <w:rFonts w:asciiTheme="minorHAnsi" w:hAnsiTheme="minorHAnsi" w:cstheme="minorHAnsi"/>
            <w:b w:val="0"/>
            <w:color w:val="323232"/>
            <w:sz w:val="22"/>
            <w:szCs w:val="22"/>
            <w:shd w:val="clear" w:color="auto" w:fill="FFFFFF"/>
            <w:lang w:val="cs-CZ"/>
          </w:rPr>
          <w:t xml:space="preserve"> </w:t>
        </w:r>
      </w:ins>
      <w:r w:rsidR="00E61DF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popisuje lokální hodnotu FDR dané identifikace. Hodnota </w:t>
      </w:r>
      <w:r w:rsidR="00E61DFF" w:rsidRPr="00771116">
        <w:rPr>
          <w:rFonts w:asciiTheme="minorHAnsi" w:hAnsiTheme="minorHAnsi" w:cstheme="minorHAnsi"/>
          <w:b w:val="0"/>
          <w:i/>
          <w:iCs/>
          <w:color w:val="323232"/>
          <w:sz w:val="22"/>
          <w:szCs w:val="22"/>
          <w:shd w:val="clear" w:color="auto" w:fill="FFFFFF"/>
          <w:lang w:val="cs-CZ"/>
        </w:rPr>
        <w:t>Q-value</w:t>
      </w:r>
      <w:r w:rsidR="00E61DF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závisí na velikosti databáze a počtu prohledávaných spekter. Čím více spekter prohledáváte anebo čím větší je databáze, tím větší </w:t>
      </w:r>
      <w:r w:rsidR="00E61DFF" w:rsidRPr="00771116">
        <w:rPr>
          <w:rFonts w:asciiTheme="minorHAnsi" w:hAnsiTheme="minorHAnsi" w:cstheme="minorHAnsi"/>
          <w:b w:val="0"/>
          <w:i/>
          <w:iCs/>
          <w:color w:val="323232"/>
          <w:sz w:val="22"/>
          <w:szCs w:val="22"/>
          <w:shd w:val="clear" w:color="auto" w:fill="FFFFFF"/>
          <w:lang w:val="cs-CZ"/>
        </w:rPr>
        <w:t>score</w:t>
      </w:r>
      <w:r w:rsidR="00E61DF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je třeba pro projití 1% hranicí.  Proteiny s nenulovou </w:t>
      </w:r>
      <w:r w:rsidR="00E61DFF" w:rsidRPr="00771116">
        <w:rPr>
          <w:rFonts w:asciiTheme="minorHAnsi" w:hAnsiTheme="minorHAnsi" w:cstheme="minorHAnsi"/>
          <w:b w:val="0"/>
          <w:i/>
          <w:iCs/>
          <w:color w:val="323232"/>
          <w:sz w:val="22"/>
          <w:szCs w:val="22"/>
          <w:shd w:val="clear" w:color="auto" w:fill="FFFFFF"/>
          <w:lang w:val="cs-CZ"/>
        </w:rPr>
        <w:t>Q-value</w:t>
      </w:r>
      <w:r w:rsidR="00E61DF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4310E8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byly identifikovány s menší spolehlivostí</w:t>
      </w:r>
      <w:r w:rsidR="00E61DFF" w:rsidRPr="00771116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.</w:t>
      </w:r>
    </w:p>
    <w:p w14:paraId="6F31E2E0" w14:textId="77777777" w:rsidR="00E61DFF" w:rsidRDefault="00E61DFF" w:rsidP="00E61DFF">
      <w:pPr>
        <w:pStyle w:val="Heading1"/>
        <w:shd w:val="clear" w:color="auto" w:fill="FFFFFF"/>
        <w:spacing w:before="0" w:beforeAutospacing="0" w:after="165" w:afterAutospacing="0"/>
        <w:ind w:firstLine="72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</w:pPr>
    </w:p>
    <w:p w14:paraId="67D98F2D" w14:textId="3E8EEDA5" w:rsidR="006426D0" w:rsidRPr="00F41EFC" w:rsidRDefault="006426D0" w:rsidP="001744B5">
      <w:pPr>
        <w:pStyle w:val="Heading1"/>
        <w:shd w:val="clear" w:color="auto" w:fill="FFFFFF"/>
        <w:spacing w:before="0" w:beforeAutospacing="0" w:after="165" w:afterAutospacing="0"/>
        <w:ind w:firstLine="72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</w:pPr>
      <w:r w:rsidRPr="00771116">
        <w:rPr>
          <w:rFonts w:asciiTheme="minorHAnsi" w:hAnsiTheme="minorHAnsi" w:cstheme="minorHAnsi"/>
          <w:b w:val="0"/>
          <w:bCs w:val="0"/>
          <w:color w:val="323232"/>
          <w:sz w:val="22"/>
          <w:szCs w:val="22"/>
          <w:shd w:val="clear" w:color="auto" w:fill="FFFFFF"/>
          <w:lang w:val="cs-CZ"/>
        </w:rPr>
        <w:t>Posledním oddílem bez barvy j</w:t>
      </w:r>
      <w:r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sou </w:t>
      </w:r>
      <w:r w:rsidR="00BE54AB"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intenzity </w:t>
      </w:r>
      <w:r w:rsidR="006C5ACA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naměřené</w:t>
      </w:r>
      <w:r w:rsidR="00BE54AB"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v jednotlivých </w:t>
      </w:r>
      <w:r w:rsidR="006C5ACA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procesovaných </w:t>
      </w:r>
      <w:r w:rsidR="00BE54AB"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vzorcích</w:t>
      </w:r>
      <w:r w:rsidR="00E61DFF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. Tyto intenzity</w:t>
      </w:r>
      <w:r w:rsidR="00BE54AB"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byly</w:t>
      </w:r>
      <w:r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použit</w:t>
      </w:r>
      <w:r w:rsidR="00BE54AB"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y</w:t>
      </w:r>
      <w:r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pro výpočty hodnot v oddíle kvantifikace a statistika. </w:t>
      </w:r>
      <w:bookmarkStart w:id="3" w:name="_Hlk44341163"/>
      <w:r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Pro jednotlivé </w:t>
      </w:r>
      <w:r w:rsidR="00BE54AB"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skupiny </w:t>
      </w:r>
      <w:r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jsou vždy rozdělen</w:t>
      </w:r>
      <w:r w:rsidR="00E61DFF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y</w:t>
      </w:r>
      <w:r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 </w:t>
      </w:r>
      <w:r w:rsidR="00D87C9F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barevně </w:t>
      </w:r>
      <w:r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 xml:space="preserve">(jedna varianta </w:t>
      </w:r>
      <w:r w:rsidR="00D87C9F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je podbarvena světle zeleně</w:t>
      </w:r>
      <w:r w:rsidRPr="00F41EFC"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  <w:t>).</w:t>
      </w:r>
    </w:p>
    <w:bookmarkEnd w:id="3"/>
    <w:p w14:paraId="2056AF74" w14:textId="77777777" w:rsidR="006426D0" w:rsidRPr="00F41EFC" w:rsidRDefault="006426D0" w:rsidP="00FC67AF">
      <w:pPr>
        <w:pStyle w:val="Heading1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  <w:lang w:val="cs-CZ"/>
        </w:rPr>
      </w:pPr>
    </w:p>
    <w:p w14:paraId="3895C384" w14:textId="77777777" w:rsidR="00890736" w:rsidRPr="00F41EFC" w:rsidRDefault="00890736" w:rsidP="00890736">
      <w:pPr>
        <w:pStyle w:val="Heading1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 w:val="0"/>
          <w:color w:val="323232"/>
          <w:sz w:val="22"/>
          <w:szCs w:val="22"/>
          <w:shd w:val="clear" w:color="auto" w:fill="FFFFFF"/>
        </w:rPr>
      </w:pPr>
    </w:p>
    <w:p w14:paraId="647A78A4" w14:textId="77777777" w:rsidR="00890736" w:rsidRPr="00F41EFC" w:rsidRDefault="00890736" w:rsidP="00890736">
      <w:pPr>
        <w:pStyle w:val="Heading1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 w:val="0"/>
          <w:sz w:val="22"/>
          <w:szCs w:val="22"/>
          <w:lang w:val="cs-CZ"/>
        </w:rPr>
      </w:pPr>
    </w:p>
    <w:p w14:paraId="497315AD" w14:textId="77777777" w:rsidR="00890736" w:rsidRPr="00F41EFC" w:rsidRDefault="00890736" w:rsidP="00890736">
      <w:pPr>
        <w:pStyle w:val="Heading1"/>
        <w:shd w:val="clear" w:color="auto" w:fill="FFFFFF"/>
        <w:spacing w:before="0" w:beforeAutospacing="0" w:after="165" w:afterAutospacing="0"/>
        <w:rPr>
          <w:rFonts w:asciiTheme="minorHAnsi" w:hAnsiTheme="minorHAnsi" w:cstheme="minorHAnsi"/>
          <w:b w:val="0"/>
          <w:sz w:val="22"/>
          <w:szCs w:val="22"/>
          <w:lang w:val="cs-CZ"/>
        </w:rPr>
      </w:pPr>
    </w:p>
    <w:bookmarkStart w:id="4" w:name="_Hlk44344615"/>
    <w:p w14:paraId="5F136F7A" w14:textId="77777777" w:rsidR="003029C1" w:rsidRPr="00F41EFC" w:rsidRDefault="00FA40C5" w:rsidP="003029C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F41EFC">
        <w:rPr>
          <w:rFonts w:asciiTheme="minorHAnsi" w:hAnsiTheme="minorHAnsi" w:cstheme="minorHAnsi"/>
          <w:lang w:val="cs-CZ"/>
        </w:rPr>
        <w:fldChar w:fldCharType="begin"/>
      </w:r>
      <w:r w:rsidRPr="00F41EFC">
        <w:rPr>
          <w:rFonts w:asciiTheme="minorHAnsi" w:hAnsiTheme="minorHAnsi" w:cstheme="minorHAnsi"/>
          <w:lang w:val="cs-CZ"/>
        </w:rPr>
        <w:instrText xml:space="preserve"> ADDIN EN.REFLIST </w:instrText>
      </w:r>
      <w:r w:rsidRPr="00F41EFC">
        <w:rPr>
          <w:rFonts w:asciiTheme="minorHAnsi" w:hAnsiTheme="minorHAnsi" w:cstheme="minorHAnsi"/>
          <w:lang w:val="cs-CZ"/>
        </w:rPr>
        <w:fldChar w:fldCharType="separate"/>
      </w:r>
      <w:r w:rsidR="003029C1" w:rsidRPr="00F41EFC">
        <w:rPr>
          <w:rFonts w:asciiTheme="minorHAnsi" w:hAnsiTheme="minorHAnsi" w:cstheme="minorHAnsi"/>
        </w:rPr>
        <w:t>1.</w:t>
      </w:r>
      <w:r w:rsidR="003029C1" w:rsidRPr="00F41EFC">
        <w:rPr>
          <w:rFonts w:asciiTheme="minorHAnsi" w:hAnsiTheme="minorHAnsi" w:cstheme="minorHAnsi"/>
        </w:rPr>
        <w:tab/>
        <w:t xml:space="preserve">Tyanova, S., Temu, T., Sinitcyn, P., Carlson, A., Hein, M.Y., Geiger, T., Mann, M. and Cox, J. (2016) The Perseus computational platform for comprehensive analysis of (prote)omics data. </w:t>
      </w:r>
      <w:r w:rsidR="003029C1" w:rsidRPr="00F41EFC">
        <w:rPr>
          <w:rFonts w:asciiTheme="minorHAnsi" w:hAnsiTheme="minorHAnsi" w:cstheme="minorHAnsi"/>
          <w:i/>
        </w:rPr>
        <w:t>Nat Methods</w:t>
      </w:r>
      <w:r w:rsidR="003029C1" w:rsidRPr="00F41EFC">
        <w:rPr>
          <w:rFonts w:asciiTheme="minorHAnsi" w:hAnsiTheme="minorHAnsi" w:cstheme="minorHAnsi"/>
        </w:rPr>
        <w:t xml:space="preserve">, </w:t>
      </w:r>
      <w:r w:rsidR="003029C1" w:rsidRPr="00F41EFC">
        <w:rPr>
          <w:rFonts w:asciiTheme="minorHAnsi" w:hAnsiTheme="minorHAnsi" w:cstheme="minorHAnsi"/>
          <w:b/>
        </w:rPr>
        <w:t>13</w:t>
      </w:r>
      <w:r w:rsidR="003029C1" w:rsidRPr="00F41EFC">
        <w:rPr>
          <w:rFonts w:asciiTheme="minorHAnsi" w:hAnsiTheme="minorHAnsi" w:cstheme="minorHAnsi"/>
        </w:rPr>
        <w:t>, 731-740.</w:t>
      </w:r>
    </w:p>
    <w:p w14:paraId="07A88F2A" w14:textId="77777777" w:rsidR="003029C1" w:rsidRPr="00F41EFC" w:rsidRDefault="003029C1" w:rsidP="003029C1">
      <w:pPr>
        <w:pStyle w:val="EndNoteBibliography"/>
        <w:ind w:left="720" w:hanging="720"/>
        <w:rPr>
          <w:rFonts w:asciiTheme="minorHAnsi" w:hAnsiTheme="minorHAnsi" w:cstheme="minorHAnsi"/>
        </w:rPr>
      </w:pPr>
      <w:r w:rsidRPr="00F41EFC">
        <w:rPr>
          <w:rFonts w:asciiTheme="minorHAnsi" w:hAnsiTheme="minorHAnsi" w:cstheme="minorHAnsi"/>
        </w:rPr>
        <w:t>2.</w:t>
      </w:r>
      <w:r w:rsidRPr="00F41EFC">
        <w:rPr>
          <w:rFonts w:asciiTheme="minorHAnsi" w:hAnsiTheme="minorHAnsi" w:cstheme="minorHAnsi"/>
        </w:rPr>
        <w:tab/>
        <w:t xml:space="preserve">Cox, J., Hein, M.Y., Luber, C.A., Paron, I., Nagaraj, N. and Mann, M. (2014) Accurate proteome-wide label-free quantification by delayed normalization and maximal peptide ratio extraction, termed MaxLFQ. </w:t>
      </w:r>
      <w:r w:rsidRPr="00F41EFC">
        <w:rPr>
          <w:rFonts w:asciiTheme="minorHAnsi" w:hAnsiTheme="minorHAnsi" w:cstheme="minorHAnsi"/>
          <w:i/>
        </w:rPr>
        <w:t>Mol Cell Proteomics</w:t>
      </w:r>
      <w:r w:rsidRPr="00F41EFC">
        <w:rPr>
          <w:rFonts w:asciiTheme="minorHAnsi" w:hAnsiTheme="minorHAnsi" w:cstheme="minorHAnsi"/>
        </w:rPr>
        <w:t xml:space="preserve">, </w:t>
      </w:r>
      <w:r w:rsidRPr="00F41EFC">
        <w:rPr>
          <w:rFonts w:asciiTheme="minorHAnsi" w:hAnsiTheme="minorHAnsi" w:cstheme="minorHAnsi"/>
          <w:b/>
        </w:rPr>
        <w:t>13</w:t>
      </w:r>
      <w:r w:rsidRPr="00F41EFC">
        <w:rPr>
          <w:rFonts w:asciiTheme="minorHAnsi" w:hAnsiTheme="minorHAnsi" w:cstheme="minorHAnsi"/>
        </w:rPr>
        <w:t>, 2513-2526.</w:t>
      </w:r>
    </w:p>
    <w:p w14:paraId="6888EAB0" w14:textId="77777777" w:rsidR="00C10DA5" w:rsidRDefault="00FA40C5">
      <w:pPr>
        <w:rPr>
          <w:lang w:val="cs-CZ"/>
        </w:rPr>
      </w:pPr>
      <w:r w:rsidRPr="00F41EFC">
        <w:rPr>
          <w:rFonts w:cstheme="minorHAnsi"/>
          <w:lang w:val="cs-CZ"/>
        </w:rPr>
        <w:fldChar w:fldCharType="end"/>
      </w:r>
    </w:p>
    <w:p w14:paraId="67A05720" w14:textId="77777777" w:rsidR="006426D0" w:rsidRDefault="006426D0">
      <w:pPr>
        <w:rPr>
          <w:lang w:val="cs-CZ"/>
        </w:rPr>
      </w:pPr>
    </w:p>
    <w:bookmarkEnd w:id="4"/>
    <w:p w14:paraId="0D3B43C4" w14:textId="77777777" w:rsidR="006426D0" w:rsidRDefault="006426D0">
      <w:pPr>
        <w:rPr>
          <w:lang w:val="cs-CZ"/>
        </w:rPr>
      </w:pPr>
    </w:p>
    <w:sectPr w:rsidR="006426D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27343"/>
    <w:multiLevelType w:val="hybridMultilevel"/>
    <w:tmpl w:val="08669042"/>
    <w:lvl w:ilvl="0" w:tplc="0405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6AC8529A"/>
    <w:multiLevelType w:val="hybridMultilevel"/>
    <w:tmpl w:val="61FC8C3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6388310">
    <w:abstractNumId w:val="0"/>
  </w:num>
  <w:num w:numId="2" w16cid:durableId="4107363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S_CORE_Compound">
    <w15:presenceInfo w15:providerId="None" w15:userId="MS_CORE_Compou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cleic Acids Re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fv22rzsm9sexpere07vzpflaxdavw52f9ft&quot;&gt;mass_spec_techniky&lt;record-ids&gt;&lt;item&gt;7&lt;/item&gt;&lt;item&gt;10&lt;/item&gt;&lt;/record-ids&gt;&lt;/item&gt;&lt;/Libraries&gt;"/>
  </w:docVars>
  <w:rsids>
    <w:rsidRoot w:val="00C10DA5"/>
    <w:rsid w:val="000251B8"/>
    <w:rsid w:val="00043D87"/>
    <w:rsid w:val="000A462A"/>
    <w:rsid w:val="001102D8"/>
    <w:rsid w:val="001149D2"/>
    <w:rsid w:val="00135579"/>
    <w:rsid w:val="00154FCC"/>
    <w:rsid w:val="001744B5"/>
    <w:rsid w:val="002625F8"/>
    <w:rsid w:val="002C4A39"/>
    <w:rsid w:val="002C6CDC"/>
    <w:rsid w:val="002E79FC"/>
    <w:rsid w:val="002F1F1E"/>
    <w:rsid w:val="003029C1"/>
    <w:rsid w:val="00311585"/>
    <w:rsid w:val="00331C64"/>
    <w:rsid w:val="00364AAC"/>
    <w:rsid w:val="003D4E5C"/>
    <w:rsid w:val="003E5526"/>
    <w:rsid w:val="003F5561"/>
    <w:rsid w:val="00404570"/>
    <w:rsid w:val="0042343B"/>
    <w:rsid w:val="004310E8"/>
    <w:rsid w:val="00467DE0"/>
    <w:rsid w:val="00472C92"/>
    <w:rsid w:val="004F37C7"/>
    <w:rsid w:val="00505DDD"/>
    <w:rsid w:val="005864B0"/>
    <w:rsid w:val="005C7DE3"/>
    <w:rsid w:val="005D257C"/>
    <w:rsid w:val="005F2E8E"/>
    <w:rsid w:val="005F5292"/>
    <w:rsid w:val="006426D0"/>
    <w:rsid w:val="00650856"/>
    <w:rsid w:val="00693E83"/>
    <w:rsid w:val="006B1F93"/>
    <w:rsid w:val="006C2558"/>
    <w:rsid w:val="006C3D38"/>
    <w:rsid w:val="006C5ACA"/>
    <w:rsid w:val="007466D7"/>
    <w:rsid w:val="00771116"/>
    <w:rsid w:val="00793F53"/>
    <w:rsid w:val="007B4AAA"/>
    <w:rsid w:val="007C36FB"/>
    <w:rsid w:val="007D5005"/>
    <w:rsid w:val="007D5B61"/>
    <w:rsid w:val="007D62AF"/>
    <w:rsid w:val="0083194A"/>
    <w:rsid w:val="00856600"/>
    <w:rsid w:val="00862323"/>
    <w:rsid w:val="00866D19"/>
    <w:rsid w:val="00890736"/>
    <w:rsid w:val="00896D4A"/>
    <w:rsid w:val="008C2875"/>
    <w:rsid w:val="008F4465"/>
    <w:rsid w:val="00903371"/>
    <w:rsid w:val="00913805"/>
    <w:rsid w:val="009E2603"/>
    <w:rsid w:val="00A147BB"/>
    <w:rsid w:val="00A43830"/>
    <w:rsid w:val="00AE5351"/>
    <w:rsid w:val="00B0401C"/>
    <w:rsid w:val="00BC6962"/>
    <w:rsid w:val="00BE54AB"/>
    <w:rsid w:val="00C10DA5"/>
    <w:rsid w:val="00C1579A"/>
    <w:rsid w:val="00C418F5"/>
    <w:rsid w:val="00C86C52"/>
    <w:rsid w:val="00D87C9F"/>
    <w:rsid w:val="00D90BBF"/>
    <w:rsid w:val="00DE00B2"/>
    <w:rsid w:val="00E45C09"/>
    <w:rsid w:val="00E525C2"/>
    <w:rsid w:val="00E61DFF"/>
    <w:rsid w:val="00E76072"/>
    <w:rsid w:val="00E83C2B"/>
    <w:rsid w:val="00EE4B9E"/>
    <w:rsid w:val="00F33E0F"/>
    <w:rsid w:val="00F41EFC"/>
    <w:rsid w:val="00F6211B"/>
    <w:rsid w:val="00F91BD4"/>
    <w:rsid w:val="00F96326"/>
    <w:rsid w:val="00FA40C5"/>
    <w:rsid w:val="00FC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53ED9"/>
  <w15:docId w15:val="{89144DF6-E34F-43C9-82C7-98CEA068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0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FA40C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A40C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A40C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A40C5"/>
    <w:rPr>
      <w:rFonts w:ascii="Calibr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890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2343B"/>
    <w:rPr>
      <w:color w:val="0563C1" w:themeColor="hyperlink"/>
      <w:u w:val="single"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4234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26"/>
    <w:rPr>
      <w:rFonts w:ascii="Tahoma" w:hAnsi="Tahoma" w:cs="Tahoma"/>
      <w:sz w:val="16"/>
      <w:szCs w:val="16"/>
    </w:rPr>
  </w:style>
  <w:style w:type="character" w:customStyle="1" w:styleId="Nevyeenzmnka2">
    <w:name w:val="Nevyřešená zmínka2"/>
    <w:basedOn w:val="DefaultParagraphFont"/>
    <w:uiPriority w:val="99"/>
    <w:semiHidden/>
    <w:unhideWhenUsed/>
    <w:rsid w:val="00174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xdocs.org/doku.php?id=perseus:user:activities:MatrixProcessing:Tests:TwoSampleTestProcess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Vlastní 1">
      <a:dk1>
        <a:srgbClr val="FFCC99"/>
      </a:dk1>
      <a:lt1>
        <a:sysClr val="window" lastClr="FFFFFF"/>
      </a:lt1>
      <a:dk2>
        <a:srgbClr val="44546A"/>
      </a:dk2>
      <a:lt2>
        <a:srgbClr val="E7E6E6"/>
      </a:lt2>
      <a:accent1>
        <a:srgbClr val="FFCC99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0E0A1-CC62-4132-9FDD-CED7D919C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1045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MS_core_Discoverer</dc:creator>
  <cp:lastModifiedBy>Křenková Alena</cp:lastModifiedBy>
  <cp:revision>8</cp:revision>
  <dcterms:created xsi:type="dcterms:W3CDTF">2020-07-10T08:17:00Z</dcterms:created>
  <dcterms:modified xsi:type="dcterms:W3CDTF">2024-11-05T09:57:00Z</dcterms:modified>
</cp:coreProperties>
</file>